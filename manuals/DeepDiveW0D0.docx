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01317d" w:val="clear"/>
        </w:rPr>
      </w:pPr>
      <w:r w:rsidDel="00000000" w:rsidR="00000000" w:rsidRPr="00000000">
        <w:rPr>
          <w:shd w:fill="01317d" w:val="clear"/>
        </w:rPr>
        <w:drawing>
          <wp:anchor allowOverlap="1" behindDoc="0" distB="114300" distT="114300" distL="114300" distR="114300" hidden="0" layoutInCell="1" locked="0" relativeHeight="0" simplePos="0">
            <wp:simplePos x="0" y="0"/>
            <wp:positionH relativeFrom="page">
              <wp:posOffset>4810125</wp:posOffset>
            </wp:positionH>
            <wp:positionV relativeFrom="page">
              <wp:posOffset>6391275</wp:posOffset>
            </wp:positionV>
            <wp:extent cx="2905125" cy="72390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05125" cy="723900"/>
                    </a:xfrm>
                    <a:prstGeom prst="rect"/>
                    <a:ln/>
                  </pic:spPr>
                </pic:pic>
              </a:graphicData>
            </a:graphic>
          </wp:anchor>
        </w:drawing>
      </w:r>
      <w:r w:rsidDel="00000000" w:rsidR="00000000" w:rsidRPr="00000000">
        <w:rPr>
          <w:shd w:fill="01317d" w:val="clear"/>
          <w:rtl w:val="0"/>
        </w:rPr>
        <w:t xml:space="preserve">      </w:t>
      </w:r>
    </w:p>
    <w:tbl>
      <w:tblPr>
        <w:tblStyle w:val="Table1"/>
        <w:tblW w:w="12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350"/>
        <w:gridCol w:w="3720"/>
        <w:tblGridChange w:id="0">
          <w:tblGrid>
            <w:gridCol w:w="4140"/>
            <w:gridCol w:w="4350"/>
            <w:gridCol w:w="3720"/>
          </w:tblGrid>
        </w:tblGridChange>
      </w:tblGrid>
      <w:tr>
        <w:trPr>
          <w:trHeight w:val="4170" w:hRule="atLeast"/>
        </w:trPr>
        <w:tc>
          <w:tcPr>
            <w:tcBorders>
              <w:top w:color="01317d" w:space="0" w:sz="8" w:val="single"/>
              <w:left w:color="01317d" w:space="0" w:sz="8" w:val="single"/>
              <w:bottom w:color="01317d" w:space="0" w:sz="8" w:val="single"/>
              <w:right w:color="01317d" w:space="0" w:sz="8" w:val="single"/>
            </w:tcBorders>
            <w:shd w:fill="01317d" w:val="clear"/>
            <w:tcMar>
              <w:top w:w="100.0" w:type="dxa"/>
              <w:left w:w="100.0" w:type="dxa"/>
              <w:bottom w:w="100.0" w:type="dxa"/>
              <w:right w:w="100.0" w:type="dxa"/>
            </w:tcMar>
            <w:vAlign w:val="top"/>
          </w:tcPr>
          <w:p w:rsidR="00000000" w:rsidDel="00000000" w:rsidP="00000000" w:rsidRDefault="00000000" w:rsidRPr="00000000" w14:paraId="00000002">
            <w:pPr>
              <w:widowControl w:val="0"/>
              <w:spacing w:before="0" w:line="240" w:lineRule="auto"/>
              <w:rPr>
                <w:rFonts w:ascii="Arial" w:cs="Arial" w:eastAsia="Arial" w:hAnsi="Arial"/>
                <w:color w:val="3f262a"/>
                <w:sz w:val="120"/>
                <w:szCs w:val="120"/>
              </w:rPr>
            </w:pPr>
            <w:r w:rsidDel="00000000" w:rsidR="00000000" w:rsidRPr="00000000">
              <w:rPr>
                <w:rtl w:val="0"/>
              </w:rPr>
            </w:r>
          </w:p>
          <w:p w:rsidR="00000000" w:rsidDel="00000000" w:rsidP="00000000" w:rsidRDefault="00000000" w:rsidRPr="00000000" w14:paraId="00000003">
            <w:pPr>
              <w:widowControl w:val="0"/>
              <w:spacing w:before="0" w:line="240" w:lineRule="auto"/>
              <w:rPr>
                <w:rFonts w:ascii="Arial" w:cs="Arial" w:eastAsia="Arial" w:hAnsi="Arial"/>
                <w:color w:val="3f262a"/>
                <w:sz w:val="120"/>
                <w:szCs w:val="120"/>
              </w:rPr>
            </w:pPr>
            <w:r w:rsidDel="00000000" w:rsidR="00000000" w:rsidRPr="00000000">
              <w:rPr>
                <w:rtl w:val="0"/>
              </w:rPr>
            </w:r>
          </w:p>
          <w:p w:rsidR="00000000" w:rsidDel="00000000" w:rsidP="00000000" w:rsidRDefault="00000000" w:rsidRPr="00000000" w14:paraId="00000004">
            <w:pPr>
              <w:widowControl w:val="0"/>
              <w:spacing w:before="0" w:line="240" w:lineRule="auto"/>
              <w:rPr>
                <w:rFonts w:ascii="Arial" w:cs="Arial" w:eastAsia="Arial" w:hAnsi="Arial"/>
                <w:color w:val="3f262a"/>
                <w:sz w:val="120"/>
                <w:szCs w:val="120"/>
              </w:rPr>
            </w:pPr>
            <w:r w:rsidDel="00000000" w:rsidR="00000000" w:rsidRPr="00000000">
              <w:rPr>
                <w:rtl w:val="0"/>
              </w:rPr>
            </w:r>
          </w:p>
        </w:tc>
        <w:tc>
          <w:tcPr>
            <w:tcBorders>
              <w:top w:color="01317d" w:space="0" w:sz="8" w:val="single"/>
              <w:left w:color="01317d" w:space="0" w:sz="8" w:val="single"/>
              <w:bottom w:color="01317d" w:space="0" w:sz="8" w:val="single"/>
              <w:right w:color="01317d" w:space="0" w:sz="8" w:val="single"/>
            </w:tcBorders>
            <w:shd w:fill="01317d" w:val="clear"/>
            <w:tcMar>
              <w:top w:w="100.0" w:type="dxa"/>
              <w:left w:w="100.0" w:type="dxa"/>
              <w:bottom w:w="100.0" w:type="dxa"/>
              <w:right w:w="100.0" w:type="dxa"/>
            </w:tcMar>
            <w:vAlign w:val="top"/>
          </w:tcPr>
          <w:p w:rsidR="00000000" w:rsidDel="00000000" w:rsidP="00000000" w:rsidRDefault="00000000" w:rsidRPr="00000000" w14:paraId="00000005">
            <w:pPr>
              <w:widowControl w:val="0"/>
              <w:spacing w:before="0" w:line="240" w:lineRule="auto"/>
              <w:rPr>
                <w:rFonts w:ascii="Arial" w:cs="Arial" w:eastAsia="Arial" w:hAnsi="Arial"/>
                <w:color w:val="3f262a"/>
                <w:sz w:val="28"/>
                <w:szCs w:val="28"/>
              </w:rPr>
            </w:pPr>
            <w:r w:rsidDel="00000000" w:rsidR="00000000" w:rsidRPr="00000000">
              <w:rPr>
                <w:rtl w:val="0"/>
              </w:rPr>
            </w:r>
          </w:p>
        </w:tc>
        <w:tc>
          <w:tcPr>
            <w:tcBorders>
              <w:top w:color="01317d" w:space="0" w:sz="8" w:val="single"/>
              <w:left w:color="01317d" w:space="0" w:sz="8" w:val="single"/>
              <w:bottom w:color="01317d" w:space="0" w:sz="8" w:val="single"/>
              <w:right w:color="01317d" w:space="0" w:sz="48" w:val="single"/>
            </w:tcBorders>
            <w:shd w:fill="01317d" w:val="clear"/>
            <w:tcMar>
              <w:top w:w="100.0" w:type="dxa"/>
              <w:left w:w="100.0" w:type="dxa"/>
              <w:bottom w:w="100.0" w:type="dxa"/>
              <w:right w:w="100.0" w:type="dxa"/>
            </w:tcMar>
            <w:vAlign w:val="top"/>
          </w:tcPr>
          <w:p w:rsidR="00000000" w:rsidDel="00000000" w:rsidP="00000000" w:rsidRDefault="00000000" w:rsidRPr="00000000" w14:paraId="00000006">
            <w:pPr>
              <w:widowControl w:val="0"/>
              <w:spacing w:before="0" w:line="240" w:lineRule="auto"/>
              <w:ind w:right="-135"/>
              <w:rPr>
                <w:rFonts w:ascii="Arial" w:cs="Arial" w:eastAsia="Arial" w:hAnsi="Arial"/>
                <w:color w:val="3f262a"/>
                <w:sz w:val="28"/>
                <w:szCs w:val="28"/>
              </w:rPr>
            </w:pPr>
            <w:r w:rsidDel="00000000" w:rsidR="00000000" w:rsidRPr="00000000">
              <w:rPr>
                <w:rtl w:val="0"/>
              </w:rPr>
            </w:r>
          </w:p>
        </w:tc>
      </w:tr>
      <w:tr>
        <w:tc>
          <w:tcPr>
            <w:tcBorders>
              <w:top w:color="01317d" w:space="0" w:sz="8" w:val="single"/>
              <w:left w:color="ffffff" w:space="0" w:sz="8" w:val="single"/>
              <w:bottom w:color="01317d" w:space="0" w:sz="8" w:val="single"/>
              <w:right w:color="01317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before="0" w:line="240" w:lineRule="auto"/>
              <w:ind w:right="240"/>
              <w:jc w:val="right"/>
              <w:rPr>
                <w:rFonts w:ascii="Arial" w:cs="Arial" w:eastAsia="Arial" w:hAnsi="Arial"/>
                <w:color w:val="3f262a"/>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1443038</wp:posOffset>
                  </wp:positionH>
                  <wp:positionV relativeFrom="paragraph">
                    <wp:posOffset>173256</wp:posOffset>
                  </wp:positionV>
                  <wp:extent cx="871538" cy="931644"/>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71538" cy="931644"/>
                          </a:xfrm>
                          <a:prstGeom prst="rect"/>
                          <a:ln/>
                        </pic:spPr>
                      </pic:pic>
                    </a:graphicData>
                  </a:graphic>
                </wp:anchor>
              </w:drawing>
            </w:r>
          </w:p>
        </w:tc>
        <w:tc>
          <w:tcPr>
            <w:tcBorders>
              <w:top w:color="01317d" w:space="0" w:sz="8" w:val="single"/>
              <w:left w:color="01317d" w:space="0" w:sz="8" w:val="single"/>
              <w:bottom w:color="01317d" w:space="0" w:sz="8" w:val="single"/>
              <w:right w:color="01317d" w:space="0" w:sz="8" w:val="single"/>
            </w:tcBorders>
            <w:shd w:fill="01317d" w:val="clear"/>
            <w:tcMar>
              <w:top w:w="100.0" w:type="dxa"/>
              <w:left w:w="100.0" w:type="dxa"/>
              <w:bottom w:w="100.0" w:type="dxa"/>
              <w:right w:w="100.0" w:type="dxa"/>
            </w:tcMar>
            <w:vAlign w:val="top"/>
          </w:tcPr>
          <w:p w:rsidR="00000000" w:rsidDel="00000000" w:rsidP="00000000" w:rsidRDefault="00000000" w:rsidRPr="00000000" w14:paraId="00000008">
            <w:pPr>
              <w:widowControl w:val="0"/>
              <w:spacing w:before="0" w:line="240" w:lineRule="auto"/>
              <w:ind w:left="270" w:right="285" w:firstLine="0"/>
              <w:rPr>
                <w:b w:val="1"/>
                <w:color w:val="ffffff"/>
                <w:sz w:val="24"/>
                <w:szCs w:val="24"/>
              </w:rPr>
            </w:pPr>
            <w:r w:rsidDel="00000000" w:rsidR="00000000" w:rsidRPr="00000000">
              <w:rPr>
                <w:rtl w:val="0"/>
              </w:rPr>
            </w:r>
          </w:p>
          <w:p w:rsidR="00000000" w:rsidDel="00000000" w:rsidP="00000000" w:rsidRDefault="00000000" w:rsidRPr="00000000" w14:paraId="00000009">
            <w:pPr>
              <w:widowControl w:val="0"/>
              <w:spacing w:before="0" w:line="240" w:lineRule="auto"/>
              <w:ind w:left="270" w:right="285" w:firstLine="0"/>
              <w:rPr>
                <w:b w:val="1"/>
                <w:color w:val="ffffff"/>
                <w:sz w:val="36"/>
                <w:szCs w:val="36"/>
              </w:rPr>
            </w:pPr>
            <w:r w:rsidDel="00000000" w:rsidR="00000000" w:rsidRPr="00000000">
              <w:rPr>
                <w:b w:val="1"/>
                <w:color w:val="ffffff"/>
                <w:sz w:val="64"/>
                <w:szCs w:val="64"/>
                <w:rtl w:val="0"/>
              </w:rPr>
              <w:t xml:space="preserve">ReadLine</w:t>
            </w:r>
            <w:r w:rsidDel="00000000" w:rsidR="00000000" w:rsidRPr="00000000">
              <w:rPr>
                <w:rtl w:val="0"/>
              </w:rPr>
            </w:r>
          </w:p>
          <w:p w:rsidR="00000000" w:rsidDel="00000000" w:rsidP="00000000" w:rsidRDefault="00000000" w:rsidRPr="00000000" w14:paraId="0000000A">
            <w:pPr>
              <w:widowControl w:val="0"/>
              <w:spacing w:before="0" w:line="240" w:lineRule="auto"/>
              <w:ind w:left="270" w:right="285" w:firstLine="0"/>
              <w:rPr>
                <w:rFonts w:ascii="Lato" w:cs="Lato" w:eastAsia="Lato" w:hAnsi="Lato"/>
                <w:b w:val="1"/>
                <w:color w:val="ffffff"/>
                <w:sz w:val="24"/>
                <w:szCs w:val="24"/>
              </w:rPr>
            </w:pPr>
            <w:r w:rsidDel="00000000" w:rsidR="00000000" w:rsidRPr="00000000">
              <w:rPr>
                <w:rtl w:val="0"/>
              </w:rPr>
            </w:r>
          </w:p>
          <w:p w:rsidR="00000000" w:rsidDel="00000000" w:rsidP="00000000" w:rsidRDefault="00000000" w:rsidRPr="00000000" w14:paraId="0000000B">
            <w:pPr>
              <w:widowControl w:val="0"/>
              <w:spacing w:before="0" w:line="240" w:lineRule="auto"/>
              <w:ind w:left="270" w:right="285" w:firstLine="0"/>
              <w:rPr>
                <w:rFonts w:ascii="Arial" w:cs="Arial" w:eastAsia="Arial" w:hAnsi="Arial"/>
                <w:color w:val="ffffff"/>
                <w:sz w:val="28"/>
                <w:szCs w:val="28"/>
              </w:rPr>
            </w:pPr>
            <w:r w:rsidDel="00000000" w:rsidR="00000000" w:rsidRPr="00000000">
              <w:rPr>
                <w:b w:val="1"/>
                <w:color w:val="ffffff"/>
                <w:sz w:val="30"/>
                <w:szCs w:val="30"/>
                <w:rtl w:val="0"/>
              </w:rPr>
              <w:t xml:space="preserve">DeepDive Week 0 Day 0/1</w:t>
            </w:r>
            <w:r w:rsidDel="00000000" w:rsidR="00000000" w:rsidRPr="00000000">
              <w:rPr>
                <w:rtl w:val="0"/>
              </w:rPr>
            </w:r>
          </w:p>
          <w:p w:rsidR="00000000" w:rsidDel="00000000" w:rsidP="00000000" w:rsidRDefault="00000000" w:rsidRPr="00000000" w14:paraId="0000000C">
            <w:pPr>
              <w:widowControl w:val="0"/>
              <w:spacing w:before="0" w:line="240" w:lineRule="auto"/>
              <w:rPr>
                <w:rFonts w:ascii="Arial" w:cs="Arial" w:eastAsia="Arial" w:hAnsi="Arial"/>
                <w:color w:val="3f262a"/>
                <w:sz w:val="28"/>
                <w:szCs w:val="28"/>
              </w:rPr>
            </w:pPr>
            <w:r w:rsidDel="00000000" w:rsidR="00000000" w:rsidRPr="00000000">
              <w:rPr>
                <w:rtl w:val="0"/>
              </w:rPr>
            </w:r>
          </w:p>
        </w:tc>
        <w:tc>
          <w:tcPr>
            <w:tcBorders>
              <w:top w:color="01317d" w:space="0" w:sz="8" w:val="single"/>
              <w:left w:color="01317d" w:space="0" w:sz="8" w:val="single"/>
              <w:bottom w:color="01317d" w:space="0" w:sz="8" w:val="single"/>
              <w:right w:color="01317d" w:space="0" w:sz="48" w:val="single"/>
            </w:tcBorders>
            <w:shd w:fill="01317d" w:val="clear"/>
            <w:tcMar>
              <w:top w:w="100.0" w:type="dxa"/>
              <w:left w:w="100.0" w:type="dxa"/>
              <w:bottom w:w="100.0" w:type="dxa"/>
              <w:right w:w="100.0" w:type="dxa"/>
            </w:tcMar>
            <w:vAlign w:val="top"/>
          </w:tcPr>
          <w:p w:rsidR="00000000" w:rsidDel="00000000" w:rsidP="00000000" w:rsidRDefault="00000000" w:rsidRPr="00000000" w14:paraId="0000000D">
            <w:pPr>
              <w:widowControl w:val="0"/>
              <w:spacing w:before="0" w:line="240" w:lineRule="auto"/>
              <w:rPr>
                <w:rFonts w:ascii="Arial" w:cs="Arial" w:eastAsia="Arial" w:hAnsi="Arial"/>
                <w:color w:val="3f262a"/>
                <w:sz w:val="28"/>
                <w:szCs w:val="28"/>
              </w:rPr>
            </w:pPr>
            <w:r w:rsidDel="00000000" w:rsidR="00000000" w:rsidRPr="00000000">
              <w:rPr>
                <w:rtl w:val="0"/>
              </w:rPr>
            </w:r>
          </w:p>
        </w:tc>
      </w:tr>
      <w:tr>
        <w:trPr>
          <w:trHeight w:val="7530" w:hRule="atLeast"/>
        </w:trPr>
        <w:tc>
          <w:tcPr>
            <w:tcBorders>
              <w:top w:color="01317d" w:space="0" w:sz="8" w:val="single"/>
              <w:left w:color="01317d" w:space="0" w:sz="8" w:val="single"/>
              <w:bottom w:color="01317d" w:space="0" w:sz="8" w:val="single"/>
              <w:right w:color="01317d" w:space="0" w:sz="8" w:val="single"/>
            </w:tcBorders>
            <w:shd w:fill="01317d"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0" w:line="240" w:lineRule="auto"/>
              <w:ind w:right="240"/>
              <w:jc w:val="right"/>
              <w:rPr>
                <w:rFonts w:ascii="Arial" w:cs="Arial" w:eastAsia="Arial" w:hAnsi="Arial"/>
                <w:color w:val="3f262a"/>
                <w:sz w:val="120"/>
                <w:szCs w:val="120"/>
              </w:rPr>
            </w:pPr>
            <w:r w:rsidDel="00000000" w:rsidR="00000000" w:rsidRPr="00000000">
              <w:rPr>
                <w:rtl w:val="0"/>
              </w:rPr>
            </w:r>
          </w:p>
          <w:p w:rsidR="00000000" w:rsidDel="00000000" w:rsidP="00000000" w:rsidRDefault="00000000" w:rsidRPr="00000000" w14:paraId="0000000F">
            <w:pPr>
              <w:widowControl w:val="0"/>
              <w:spacing w:before="0" w:line="240" w:lineRule="auto"/>
              <w:rPr>
                <w:rFonts w:ascii="Arial" w:cs="Arial" w:eastAsia="Arial" w:hAnsi="Arial"/>
                <w:color w:val="3f262a"/>
                <w:sz w:val="120"/>
                <w:szCs w:val="120"/>
              </w:rPr>
            </w:pPr>
            <w:r w:rsidDel="00000000" w:rsidR="00000000" w:rsidRPr="00000000">
              <w:rPr>
                <w:rtl w:val="0"/>
              </w:rPr>
            </w:r>
          </w:p>
          <w:p w:rsidR="00000000" w:rsidDel="00000000" w:rsidP="00000000" w:rsidRDefault="00000000" w:rsidRPr="00000000" w14:paraId="00000010">
            <w:pPr>
              <w:widowControl w:val="0"/>
              <w:spacing w:before="0" w:line="240" w:lineRule="auto"/>
              <w:rPr>
                <w:rFonts w:ascii="Arial" w:cs="Arial" w:eastAsia="Arial" w:hAnsi="Arial"/>
                <w:color w:val="3f262a"/>
                <w:sz w:val="120"/>
                <w:szCs w:val="120"/>
              </w:rPr>
            </w:pPr>
            <w:r w:rsidDel="00000000" w:rsidR="00000000" w:rsidRPr="00000000">
              <w:rPr>
                <w:rtl w:val="0"/>
              </w:rPr>
            </w:r>
          </w:p>
        </w:tc>
        <w:tc>
          <w:tcPr>
            <w:tcBorders>
              <w:top w:color="01317d" w:space="0" w:sz="8" w:val="single"/>
              <w:left w:color="01317d" w:space="0" w:sz="8" w:val="single"/>
              <w:bottom w:color="01317d" w:space="0" w:sz="8" w:val="single"/>
              <w:right w:color="01317d" w:space="0" w:sz="8" w:val="single"/>
            </w:tcBorders>
            <w:shd w:fill="01317d" w:val="clear"/>
            <w:tcMar>
              <w:top w:w="100.0" w:type="dxa"/>
              <w:left w:w="100.0" w:type="dxa"/>
              <w:bottom w:w="100.0" w:type="dxa"/>
              <w:right w:w="100.0" w:type="dxa"/>
            </w:tcMar>
            <w:vAlign w:val="top"/>
          </w:tcPr>
          <w:p w:rsidR="00000000" w:rsidDel="00000000" w:rsidP="00000000" w:rsidRDefault="00000000" w:rsidRPr="00000000" w14:paraId="00000011">
            <w:pPr>
              <w:widowControl w:val="0"/>
              <w:spacing w:before="0" w:line="240" w:lineRule="auto"/>
              <w:rPr>
                <w:rFonts w:ascii="Arial" w:cs="Arial" w:eastAsia="Arial" w:hAnsi="Arial"/>
                <w:color w:val="3f262a"/>
                <w:sz w:val="28"/>
                <w:szCs w:val="28"/>
              </w:rPr>
            </w:pPr>
            <w:r w:rsidDel="00000000" w:rsidR="00000000" w:rsidRPr="00000000">
              <w:rPr>
                <w:rtl w:val="0"/>
              </w:rPr>
            </w:r>
          </w:p>
        </w:tc>
        <w:tc>
          <w:tcPr>
            <w:tcBorders>
              <w:top w:color="01317d" w:space="0" w:sz="8" w:val="single"/>
              <w:left w:color="01317d" w:space="0" w:sz="8" w:val="single"/>
              <w:bottom w:color="01317d" w:space="0" w:sz="8" w:val="single"/>
              <w:right w:color="01317d" w:space="0" w:sz="48" w:val="single"/>
            </w:tcBorders>
            <w:shd w:fill="01317d" w:val="clear"/>
            <w:tcMar>
              <w:top w:w="100.0" w:type="dxa"/>
              <w:left w:w="100.0" w:type="dxa"/>
              <w:bottom w:w="100.0" w:type="dxa"/>
              <w:right w:w="100.0" w:type="dxa"/>
            </w:tcMar>
            <w:vAlign w:val="top"/>
          </w:tcPr>
          <w:p w:rsidR="00000000" w:rsidDel="00000000" w:rsidP="00000000" w:rsidRDefault="00000000" w:rsidRPr="00000000" w14:paraId="00000012">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13">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14">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15">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16">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17">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18">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19">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1A">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1B">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1C">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1D">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1E">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1F">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20">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21">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22">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23">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24">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25">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26">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27">
            <w:pPr>
              <w:widowControl w:val="0"/>
              <w:spacing w:before="0" w:line="240" w:lineRule="auto"/>
              <w:ind w:left="90" w:right="19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28">
            <w:pPr>
              <w:widowControl w:val="0"/>
              <w:spacing w:before="0" w:line="240" w:lineRule="auto"/>
              <w:ind w:left="90" w:right="645" w:firstLine="0"/>
              <w:jc w:val="right"/>
              <w:rPr>
                <w:rFonts w:ascii="Lato" w:cs="Lato" w:eastAsia="Lato" w:hAnsi="Lato"/>
                <w:color w:val="ffffff"/>
                <w:sz w:val="24"/>
                <w:szCs w:val="24"/>
              </w:rPr>
            </w:pPr>
            <w:r w:rsidDel="00000000" w:rsidR="00000000" w:rsidRPr="00000000">
              <w:rPr>
                <w:rtl w:val="0"/>
              </w:rPr>
            </w:r>
          </w:p>
          <w:p w:rsidR="00000000" w:rsidDel="00000000" w:rsidP="00000000" w:rsidRDefault="00000000" w:rsidRPr="00000000" w14:paraId="00000029">
            <w:pPr>
              <w:widowControl w:val="0"/>
              <w:spacing w:before="0" w:line="240" w:lineRule="auto"/>
              <w:ind w:left="90" w:right="645" w:firstLine="0"/>
              <w:jc w:val="right"/>
              <w:rPr>
                <w:color w:val="ffffff"/>
              </w:rPr>
            </w:pPr>
            <w:r w:rsidDel="00000000" w:rsidR="00000000" w:rsidRPr="00000000">
              <w:rPr>
                <w:rtl w:val="0"/>
              </w:rPr>
            </w:r>
          </w:p>
          <w:p w:rsidR="00000000" w:rsidDel="00000000" w:rsidP="00000000" w:rsidRDefault="00000000" w:rsidRPr="00000000" w14:paraId="0000002A">
            <w:pPr>
              <w:widowControl w:val="0"/>
              <w:spacing w:before="0" w:line="240" w:lineRule="auto"/>
              <w:ind w:left="-283.4645669291342" w:right="645" w:firstLine="0"/>
              <w:jc w:val="right"/>
              <w:rPr>
                <w:color w:val="ffffff"/>
              </w:rPr>
            </w:pPr>
            <w:r w:rsidDel="00000000" w:rsidR="00000000" w:rsidRPr="00000000">
              <w:rPr>
                <w:color w:val="ffffff"/>
                <w:sz w:val="24"/>
                <w:szCs w:val="24"/>
                <w:rtl w:val="0"/>
              </w:rPr>
              <w:t xml:space="preserve">Академия Ковалевского</w:t>
            </w:r>
            <w:r w:rsidDel="00000000" w:rsidR="00000000" w:rsidRPr="00000000">
              <w:rPr>
                <w:color w:val="ffffff"/>
                <w:rtl w:val="0"/>
              </w:rPr>
              <w:t xml:space="preserve"> ©</w:t>
            </w:r>
          </w:p>
        </w:tc>
      </w:tr>
    </w:tbl>
    <w:p w:rsidR="00000000" w:rsidDel="00000000" w:rsidP="00000000" w:rsidRDefault="00000000" w:rsidRPr="00000000" w14:paraId="0000002B">
      <w:pPr>
        <w:spacing w:after="200" w:before="200" w:line="276" w:lineRule="auto"/>
        <w:rPr>
          <w:rFonts w:ascii="Arial" w:cs="Arial" w:eastAsia="Arial" w:hAnsi="Arial"/>
          <w:color w:val="3f262a"/>
          <w:sz w:val="28"/>
          <w:szCs w:val="28"/>
        </w:rPr>
        <w:sectPr>
          <w:headerReference r:id="rId8" w:type="default"/>
          <w:footerReference r:id="rId9" w:type="default"/>
          <w:pgSz w:h="15840" w:w="12240" w:orient="portrait"/>
          <w:pgMar w:bottom="0" w:top="0" w:left="0" w:right="0" w:header="0" w:footer="720"/>
          <w:pgNumType w:start="1"/>
          <w:titlePg w:val="1"/>
        </w:sectPr>
      </w:pPr>
      <w:r w:rsidDel="00000000" w:rsidR="00000000" w:rsidRPr="00000000">
        <w:rPr>
          <w:rtl w:val="0"/>
        </w:rPr>
      </w:r>
    </w:p>
    <w:p w:rsidR="00000000" w:rsidDel="00000000" w:rsidP="00000000" w:rsidRDefault="00000000" w:rsidRPr="00000000" w14:paraId="0000002C">
      <w:pPr>
        <w:pStyle w:val="Heading1"/>
        <w:rPr>
          <w:b w:val="1"/>
          <w:color w:val="1e52a8"/>
        </w:rPr>
      </w:pPr>
      <w:bookmarkStart w:colFirst="0" w:colLast="0" w:name="_e1jrux7sutg3" w:id="0"/>
      <w:bookmarkEnd w:id="0"/>
      <w:r w:rsidDel="00000000" w:rsidR="00000000" w:rsidRPr="00000000">
        <w:rPr>
          <w:rtl w:val="0"/>
        </w:rPr>
        <w:t xml:space="preserve">Материалы и Ресурсы</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200" w:line="300" w:lineRule="auto"/>
        <w:jc w:val="both"/>
        <w:rPr>
          <w:color w:val="434343"/>
        </w:rPr>
      </w:pPr>
      <w:r w:rsidDel="00000000" w:rsidR="00000000" w:rsidRPr="00000000">
        <w:rPr>
          <w:color w:val="434343"/>
          <w:rtl w:val="0"/>
        </w:rPr>
        <w:t xml:space="preserve">Сегодня мы начнем погружение в темы I/O с изучения того, как происходит чтение файла. На аппаратном уровне чтение данных с файловой системы происходит путем чтения определенного числа байт. Однако программистам не очень интересно чтение файла по одному байту, нам обычно нужен метод, который прочтет сразу одну строчку из файла. Сегодня мы займемся реализацией логики, которая может читать из файловой системы за раз по X символов подряд, а после, разбивает их на строки и возвращает по одной.</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200" w:line="300" w:lineRule="auto"/>
        <w:jc w:val="both"/>
        <w:rPr>
          <w:color w:val="434343"/>
        </w:rPr>
      </w:pPr>
      <w:r w:rsidDel="00000000" w:rsidR="00000000" w:rsidRPr="00000000">
        <w:rPr>
          <w:color w:val="434343"/>
          <w:rtl w:val="0"/>
        </w:rPr>
        <w:t xml:space="preserve">Иными словами, мы реализуем свой класс </w:t>
      </w:r>
      <w:r w:rsidDel="00000000" w:rsidR="00000000" w:rsidRPr="00000000">
        <w:rPr>
          <w:i w:val="1"/>
          <w:color w:val="434343"/>
          <w:rtl w:val="0"/>
        </w:rPr>
        <w:t xml:space="preserve">BufferedReader </w:t>
      </w:r>
      <w:r w:rsidDel="00000000" w:rsidR="00000000" w:rsidRPr="00000000">
        <w:rPr>
          <w:color w:val="434343"/>
          <w:rtl w:val="0"/>
        </w:rPr>
        <w:t xml:space="preserve">и метод </w:t>
      </w:r>
      <w:hyperlink r:id="rId10">
        <w:r w:rsidDel="00000000" w:rsidR="00000000" w:rsidRPr="00000000">
          <w:rPr>
            <w:i w:val="1"/>
            <w:color w:val="01317d"/>
            <w:u w:val="single"/>
            <w:rtl w:val="0"/>
          </w:rPr>
          <w:t xml:space="preserve">readLine</w:t>
        </w:r>
      </w:hyperlink>
      <w:r w:rsidDel="00000000" w:rsidR="00000000" w:rsidRPr="00000000">
        <w:rPr>
          <w:color w:val="434343"/>
          <w:rtl w:val="0"/>
        </w:rPr>
        <w:t xml:space="preserve">. На вход будет передаваться </w:t>
      </w:r>
      <w:hyperlink r:id="rId11">
        <w:r w:rsidDel="00000000" w:rsidR="00000000" w:rsidRPr="00000000">
          <w:rPr>
            <w:color w:val="01317d"/>
            <w:u w:val="single"/>
            <w:rtl w:val="0"/>
          </w:rPr>
          <w:t xml:space="preserve">Reader</w:t>
        </w:r>
      </w:hyperlink>
      <w:r w:rsidDel="00000000" w:rsidR="00000000" w:rsidRPr="00000000">
        <w:rPr>
          <w:color w:val="434343"/>
          <w:rtl w:val="0"/>
        </w:rPr>
        <w:t xml:space="preserve">, при этом разрешено использовать </w:t>
      </w:r>
      <w:r w:rsidDel="00000000" w:rsidR="00000000" w:rsidRPr="00000000">
        <w:rPr>
          <w:b w:val="1"/>
          <w:color w:val="434343"/>
          <w:rtl w:val="0"/>
        </w:rPr>
        <w:t xml:space="preserve">ТОЛЬКО следующее методы</w:t>
      </w:r>
      <w:r w:rsidDel="00000000" w:rsidR="00000000" w:rsidRPr="00000000">
        <w:rPr>
          <w:color w:val="434343"/>
          <w:rtl w:val="0"/>
        </w:rPr>
        <w:t xml:space="preserv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jc w:val="both"/>
        <w:rPr>
          <w:color w:val="434343"/>
        </w:rPr>
      </w:pPr>
      <w:r w:rsidDel="00000000" w:rsidR="00000000" w:rsidRPr="00000000">
        <w:rPr>
          <w:color w:val="434343"/>
          <w:rtl w:val="0"/>
        </w:rPr>
        <w:t xml:space="preserve">close()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jc w:val="both"/>
        <w:rPr>
          <w:color w:val="434343"/>
        </w:rPr>
      </w:pPr>
      <w:r w:rsidDel="00000000" w:rsidR="00000000" w:rsidRPr="00000000">
        <w:rPr>
          <w:color w:val="434343"/>
          <w:rtl w:val="0"/>
        </w:rPr>
        <w:t xml:space="preserve">read​(char[] cbuf, int off, int len)</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hanging="360"/>
        <w:jc w:val="both"/>
        <w:rPr>
          <w:color w:val="434343"/>
        </w:rPr>
      </w:pPr>
      <w:r w:rsidDel="00000000" w:rsidR="00000000" w:rsidRPr="00000000">
        <w:rPr>
          <w:color w:val="434343"/>
          <w:rtl w:val="0"/>
        </w:rPr>
        <w:t xml:space="preserve">ready()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300" w:lineRule="auto"/>
        <w:jc w:val="both"/>
        <w:rPr>
          <w:color w:val="434343"/>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300" w:lineRule="auto"/>
        <w:jc w:val="both"/>
        <w:rPr>
          <w:i w:val="1"/>
          <w:color w:val="434343"/>
        </w:rPr>
      </w:pPr>
      <w:r w:rsidDel="00000000" w:rsidR="00000000" w:rsidRPr="00000000">
        <w:rPr>
          <w:b w:val="1"/>
          <w:color w:val="434343"/>
          <w:rtl w:val="0"/>
        </w:rPr>
        <w:t xml:space="preserve">Важно! </w:t>
      </w:r>
      <w:r w:rsidDel="00000000" w:rsidR="00000000" w:rsidRPr="00000000">
        <w:rPr>
          <w:color w:val="434343"/>
          <w:rtl w:val="0"/>
        </w:rPr>
        <w:t xml:space="preserve">К</w:t>
      </w:r>
      <w:r w:rsidDel="00000000" w:rsidR="00000000" w:rsidRPr="00000000">
        <w:rPr>
          <w:color w:val="434343"/>
          <w:rtl w:val="0"/>
        </w:rPr>
        <w:t xml:space="preserve">од должен быть сделан в виде Maven проекта, который может быть собран командой: “</w:t>
      </w:r>
      <w:r w:rsidDel="00000000" w:rsidR="00000000" w:rsidRPr="00000000">
        <w:rPr>
          <w:i w:val="1"/>
          <w:color w:val="434343"/>
          <w:rtl w:val="0"/>
        </w:rPr>
        <w:t xml:space="preserve">mvn clean compile test package”.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300" w:lineRule="auto"/>
        <w:jc w:val="both"/>
        <w:rPr>
          <w:color w:val="434343"/>
        </w:rPr>
      </w:pPr>
      <w:ins w:author="Александр Плохой" w:id="0" w:date="2021-02-08T10:27:28Z">
        <w:r w:rsidDel="00000000" w:rsidR="00000000" w:rsidRPr="00000000">
          <w:rPr>
            <w:i w:val="1"/>
            <w:color w:val="434343"/>
            <w:rtl w:val="0"/>
          </w:rPr>
          <w:t xml:space="preserve">read</w:t>
        </w:r>
      </w:ins>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300" w:lineRule="auto"/>
        <w:jc w:val="both"/>
        <w:rPr>
          <w:color w:val="434343"/>
        </w:rPr>
      </w:pPr>
      <w:r w:rsidDel="00000000" w:rsidR="00000000" w:rsidRPr="00000000">
        <w:rPr>
          <w:color w:val="434343"/>
          <w:rtl w:val="0"/>
        </w:rPr>
        <w:t xml:space="preserve">Специально для тестирования вашего кода мы создали программу </w:t>
      </w:r>
      <w:hyperlink r:id="rId12">
        <w:r w:rsidDel="00000000" w:rsidR="00000000" w:rsidRPr="00000000">
          <w:rPr>
            <w:color w:val="01317d"/>
            <w:u w:val="single"/>
            <w:rtl w:val="0"/>
          </w:rPr>
          <w:t xml:space="preserve">Zeus</w:t>
        </w:r>
      </w:hyperlink>
      <w:r w:rsidDel="00000000" w:rsidR="00000000" w:rsidRPr="00000000">
        <w:rPr>
          <w:color w:val="434343"/>
          <w:rtl w:val="0"/>
        </w:rPr>
        <w:t xml:space="preserve">. Она запускается и выполняется аналогично другим Java-программам. Читайте </w:t>
      </w:r>
      <w:hyperlink r:id="rId13">
        <w:r w:rsidDel="00000000" w:rsidR="00000000" w:rsidRPr="00000000">
          <w:rPr>
            <w:color w:val="01317d"/>
            <w:u w:val="single"/>
            <w:rtl w:val="0"/>
          </w:rPr>
          <w:t xml:space="preserve">справку по Zeus</w:t>
        </w:r>
      </w:hyperlink>
      <w:r w:rsidDel="00000000" w:rsidR="00000000" w:rsidRPr="00000000">
        <w:rPr>
          <w:color w:val="434343"/>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300" w:lineRule="auto"/>
        <w:jc w:val="both"/>
        <w:rPr>
          <w:color w:val="434343"/>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300" w:lineRule="auto"/>
        <w:jc w:val="both"/>
        <w:rPr>
          <w:color w:val="434343"/>
        </w:rPr>
      </w:pPr>
      <w:r w:rsidDel="00000000" w:rsidR="00000000" w:rsidRPr="00000000">
        <w:rPr>
          <w:b w:val="1"/>
          <w:color w:val="434343"/>
          <w:rtl w:val="0"/>
        </w:rPr>
        <w:t xml:space="preserve">Важно!</w:t>
      </w:r>
      <w:r w:rsidDel="00000000" w:rsidR="00000000" w:rsidRPr="00000000">
        <w:rPr>
          <w:color w:val="434343"/>
          <w:rtl w:val="0"/>
        </w:rPr>
        <w:t xml:space="preserve"> Для запуска Zeus нужно:</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hanging="360"/>
        <w:jc w:val="both"/>
        <w:rPr>
          <w:color w:val="434343"/>
          <w:u w:val="none"/>
        </w:rPr>
      </w:pPr>
      <w:r w:rsidDel="00000000" w:rsidR="00000000" w:rsidRPr="00000000">
        <w:rPr>
          <w:color w:val="434343"/>
          <w:rtl w:val="0"/>
        </w:rPr>
        <w:t xml:space="preserve">JRE 15</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hanging="360"/>
        <w:jc w:val="both"/>
        <w:rPr>
          <w:color w:val="434343"/>
          <w:u w:val="none"/>
        </w:rPr>
      </w:pPr>
      <w:r w:rsidDel="00000000" w:rsidR="00000000" w:rsidRPr="00000000">
        <w:rPr>
          <w:color w:val="434343"/>
          <w:rtl w:val="0"/>
        </w:rPr>
        <w:t xml:space="preserve">использовать ключ </w:t>
      </w:r>
      <w:r w:rsidDel="00000000" w:rsidR="00000000" w:rsidRPr="00000000">
        <w:rPr>
          <w:rFonts w:ascii="Consolas" w:cs="Consolas" w:eastAsia="Consolas" w:hAnsi="Consolas"/>
          <w:color w:val="dcddde"/>
          <w:sz w:val="20"/>
          <w:szCs w:val="20"/>
          <w:shd w:fill="2f3136" w:val="clear"/>
          <w:rtl w:val="0"/>
        </w:rPr>
        <w:t xml:space="preserve">--enable-preview</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00" w:lineRule="auto"/>
        <w:jc w:val="both"/>
        <w:rPr>
          <w:color w:val="66666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300" w:lineRule="auto"/>
        <w:jc w:val="both"/>
        <w:rPr>
          <w:color w:val="666666"/>
        </w:rPr>
      </w:pPr>
      <w:r w:rsidDel="00000000" w:rsidR="00000000" w:rsidRPr="00000000">
        <w:rPr>
          <w:color w:val="666666"/>
          <w:rtl w:val="0"/>
        </w:rPr>
        <w:t xml:space="preserve">В качестве удалённого Git-хранилища мы используем </w:t>
      </w:r>
      <w:hyperlink r:id="rId14">
        <w:r w:rsidDel="00000000" w:rsidR="00000000" w:rsidRPr="00000000">
          <w:rPr>
            <w:color w:val="01317d"/>
            <w:u w:val="single"/>
            <w:rtl w:val="0"/>
          </w:rPr>
          <w:t xml:space="preserve">Cloud Source Repositories</w:t>
        </w:r>
      </w:hyperlink>
      <w:r w:rsidDel="00000000" w:rsidR="00000000" w:rsidRPr="00000000">
        <w:rPr>
          <w:color w:val="666666"/>
          <w:rtl w:val="0"/>
        </w:rPr>
        <w:t xml:space="preserve">. Ваша учетная запись уже создана.</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spacing w:after="200" w:before="200" w:lineRule="auto"/>
        <w:rPr/>
      </w:pPr>
      <w:bookmarkStart w:colFirst="0" w:colLast="0" w:name="_6modoe1jkazy" w:id="1"/>
      <w:bookmarkEnd w:id="1"/>
      <w:r w:rsidDel="00000000" w:rsidR="00000000" w:rsidRPr="00000000">
        <w:rPr>
          <w:b w:val="1"/>
          <w:rtl w:val="0"/>
        </w:rPr>
        <w:t xml:space="preserve">Сигнатура Кода</w:t>
      </w: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272a4"/>
                <w:sz w:val="20"/>
                <w:szCs w:val="20"/>
                <w:shd w:fill="282a36" w:val="clear"/>
              </w:rPr>
            </w:pPr>
            <w:r w:rsidDel="00000000" w:rsidR="00000000" w:rsidRPr="00000000">
              <w:rPr>
                <w:rFonts w:ascii="Consolas" w:cs="Consolas" w:eastAsia="Consolas" w:hAnsi="Consolas"/>
                <w:b w:val="1"/>
                <w:color w:val="8be9fd"/>
                <w:sz w:val="20"/>
                <w:szCs w:val="20"/>
                <w:shd w:fill="282a36" w:val="clear"/>
                <w:rtl w:val="0"/>
              </w:rPr>
              <w:t xml:space="preserve">package</w:t>
            </w:r>
            <w:r w:rsidDel="00000000" w:rsidR="00000000" w:rsidRPr="00000000">
              <w:rPr>
                <w:rFonts w:ascii="Consolas" w:cs="Consolas" w:eastAsia="Consolas" w:hAnsi="Consolas"/>
                <w:color w:val="f8f8f2"/>
                <w:sz w:val="20"/>
                <w:szCs w:val="20"/>
                <w:shd w:fill="282a36" w:val="clear"/>
                <w:rtl w:val="0"/>
              </w:rPr>
              <w:t xml:space="preserve"> academy.kovalevskyi.javadeepdive.week0.day0;</w:t>
              <w:br w:type="textWrapping"/>
              <w:br w:type="textWrapping"/>
            </w:r>
            <w:r w:rsidDel="00000000" w:rsidR="00000000" w:rsidRPr="00000000">
              <w:rPr>
                <w:rFonts w:ascii="Consolas" w:cs="Consolas" w:eastAsia="Consolas" w:hAnsi="Consolas"/>
                <w:b w:val="1"/>
                <w:color w:val="8be9fd"/>
                <w:sz w:val="20"/>
                <w:szCs w:val="20"/>
                <w:shd w:fill="282a36" w:val="clear"/>
                <w:rtl w:val="0"/>
              </w:rPr>
              <w:t xml:space="preserve">import</w:t>
            </w:r>
            <w:r w:rsidDel="00000000" w:rsidR="00000000" w:rsidRPr="00000000">
              <w:rPr>
                <w:rFonts w:ascii="Consolas" w:cs="Consolas" w:eastAsia="Consolas" w:hAnsi="Consolas"/>
                <w:color w:val="f8f8f2"/>
                <w:sz w:val="20"/>
                <w:szCs w:val="20"/>
                <w:shd w:fill="282a36" w:val="clear"/>
                <w:rtl w:val="0"/>
              </w:rPr>
              <w:t xml:space="preserve"> java.io.Closeable;</w:t>
              <w:br w:type="textWrapping"/>
            </w:r>
            <w:r w:rsidDel="00000000" w:rsidR="00000000" w:rsidRPr="00000000">
              <w:rPr>
                <w:rFonts w:ascii="Consolas" w:cs="Consolas" w:eastAsia="Consolas" w:hAnsi="Consolas"/>
                <w:b w:val="1"/>
                <w:color w:val="8be9fd"/>
                <w:sz w:val="20"/>
                <w:szCs w:val="20"/>
                <w:shd w:fill="282a36" w:val="clear"/>
                <w:rtl w:val="0"/>
              </w:rPr>
              <w:t xml:space="preserve">import</w:t>
            </w:r>
            <w:r w:rsidDel="00000000" w:rsidR="00000000" w:rsidRPr="00000000">
              <w:rPr>
                <w:rFonts w:ascii="Consolas" w:cs="Consolas" w:eastAsia="Consolas" w:hAnsi="Consolas"/>
                <w:color w:val="f8f8f2"/>
                <w:sz w:val="20"/>
                <w:szCs w:val="20"/>
                <w:shd w:fill="282a36" w:val="clear"/>
                <w:rtl w:val="0"/>
              </w:rPr>
              <w:t xml:space="preserve"> java.io.IOException;</w:t>
              <w:br w:type="textWrapping"/>
            </w:r>
            <w:r w:rsidDel="00000000" w:rsidR="00000000" w:rsidRPr="00000000">
              <w:rPr>
                <w:rFonts w:ascii="Consolas" w:cs="Consolas" w:eastAsia="Consolas" w:hAnsi="Consolas"/>
                <w:b w:val="1"/>
                <w:color w:val="8be9fd"/>
                <w:sz w:val="20"/>
                <w:szCs w:val="20"/>
                <w:shd w:fill="282a36" w:val="clear"/>
                <w:rtl w:val="0"/>
              </w:rPr>
              <w:t xml:space="preserve">import</w:t>
            </w:r>
            <w:r w:rsidDel="00000000" w:rsidR="00000000" w:rsidRPr="00000000">
              <w:rPr>
                <w:rFonts w:ascii="Consolas" w:cs="Consolas" w:eastAsia="Consolas" w:hAnsi="Consolas"/>
                <w:color w:val="f8f8f2"/>
                <w:sz w:val="20"/>
                <w:szCs w:val="20"/>
                <w:shd w:fill="282a36" w:val="clear"/>
                <w:rtl w:val="0"/>
              </w:rPr>
              <w:t xml:space="preserve"> java.io.Reader;</w:t>
              <w:br w:type="textWrapping"/>
              <w:br w:type="textWrapping"/>
            </w:r>
            <w:r w:rsidDel="00000000" w:rsidR="00000000" w:rsidRPr="00000000">
              <w:rPr>
                <w:rFonts w:ascii="Consolas" w:cs="Consolas" w:eastAsia="Consolas" w:hAnsi="Consolas"/>
                <w:b w:val="1"/>
                <w:color w:val="8be9fd"/>
                <w:sz w:val="20"/>
                <w:szCs w:val="20"/>
                <w:shd w:fill="282a36" w:val="clear"/>
                <w:rtl w:val="0"/>
              </w:rPr>
              <w:t xml:space="preserve">public</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8be9fd"/>
                <w:sz w:val="20"/>
                <w:szCs w:val="20"/>
                <w:shd w:fill="282a36" w:val="clear"/>
                <w:rtl w:val="0"/>
              </w:rPr>
              <w:t xml:space="preserve">class</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f1fa8c"/>
                <w:sz w:val="20"/>
                <w:szCs w:val="20"/>
                <w:shd w:fill="282a36" w:val="clear"/>
                <w:rtl w:val="0"/>
              </w:rPr>
              <w:t xml:space="preserve">StdBufferedReader</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8be9fd"/>
                <w:sz w:val="20"/>
                <w:szCs w:val="20"/>
                <w:shd w:fill="282a36" w:val="clear"/>
                <w:rtl w:val="0"/>
              </w:rPr>
              <w:t xml:space="preserve">implements</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f1fa8c"/>
                <w:sz w:val="20"/>
                <w:szCs w:val="20"/>
                <w:shd w:fill="282a36" w:val="clear"/>
                <w:rtl w:val="0"/>
              </w:rPr>
              <w:t xml:space="preserve">Closeable</w:t>
            </w:r>
            <w:r w:rsidDel="00000000" w:rsidR="00000000" w:rsidRPr="00000000">
              <w:rPr>
                <w:rFonts w:ascii="Consolas" w:cs="Consolas" w:eastAsia="Consolas" w:hAnsi="Consolas"/>
                <w:color w:val="f8f8f2"/>
                <w:sz w:val="20"/>
                <w:szCs w:val="20"/>
                <w:shd w:fill="282a36" w:val="clear"/>
                <w:rtl w:val="0"/>
              </w:rPr>
              <w:t xml:space="preserve"> {</w:t>
              <w:br w:type="textWrapping"/>
              <w:t xml:space="preserve">  </w:t>
              <w:br w:type="textWrapping"/>
              <w:t xml:space="preserve">    </w:t>
            </w:r>
            <w:r w:rsidDel="00000000" w:rsidR="00000000" w:rsidRPr="00000000">
              <w:rPr>
                <w:rFonts w:ascii="Consolas" w:cs="Consolas" w:eastAsia="Consolas" w:hAnsi="Consolas"/>
                <w:b w:val="1"/>
                <w:color w:val="ff79c6"/>
                <w:sz w:val="20"/>
                <w:szCs w:val="20"/>
                <w:shd w:fill="282a36" w:val="clear"/>
                <w:rtl w:val="0"/>
              </w:rPr>
              <w:t xml:space="preserve">public</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f1fa8c"/>
                <w:sz w:val="20"/>
                <w:szCs w:val="20"/>
                <w:shd w:fill="282a36" w:val="clear"/>
                <w:rtl w:val="0"/>
              </w:rPr>
              <w:t xml:space="preserve">StdBufferedReader</w:t>
            </w:r>
            <w:r w:rsidDel="00000000" w:rsidR="00000000" w:rsidRPr="00000000">
              <w:rPr>
                <w:rFonts w:ascii="Consolas" w:cs="Consolas" w:eastAsia="Consolas" w:hAnsi="Consolas"/>
                <w:color w:val="f8f8f2"/>
                <w:sz w:val="20"/>
                <w:szCs w:val="20"/>
                <w:shd w:fill="282a36" w:val="clear"/>
                <w:rtl w:val="0"/>
              </w:rPr>
              <w:t xml:space="preserve">(Reader reader, </w:t>
            </w:r>
            <w:r w:rsidDel="00000000" w:rsidR="00000000" w:rsidRPr="00000000">
              <w:rPr>
                <w:rFonts w:ascii="Consolas" w:cs="Consolas" w:eastAsia="Consolas" w:hAnsi="Consolas"/>
                <w:b w:val="1"/>
                <w:color w:val="ff79c6"/>
                <w:sz w:val="20"/>
                <w:szCs w:val="20"/>
                <w:shd w:fill="282a36" w:val="clear"/>
                <w:rtl w:val="0"/>
              </w:rPr>
              <w:t xml:space="preserve">int</w:t>
            </w:r>
            <w:r w:rsidDel="00000000" w:rsidR="00000000" w:rsidRPr="00000000">
              <w:rPr>
                <w:rFonts w:ascii="Consolas" w:cs="Consolas" w:eastAsia="Consolas" w:hAnsi="Consolas"/>
                <w:color w:val="f8f8f2"/>
                <w:sz w:val="20"/>
                <w:szCs w:val="20"/>
                <w:shd w:fill="282a36" w:val="clear"/>
                <w:rtl w:val="0"/>
              </w:rPr>
              <w:t xml:space="preserve"> bufferSize) {}</w:t>
              <w:br w:type="textWrapping"/>
              <w:t xml:space="preserve">    </w:t>
            </w:r>
            <w:r w:rsidDel="00000000" w:rsidR="00000000" w:rsidRPr="00000000">
              <w:rPr>
                <w:rFonts w:ascii="Consolas" w:cs="Consolas" w:eastAsia="Consolas" w:hAnsi="Consolas"/>
                <w:b w:val="1"/>
                <w:color w:val="ff79c6"/>
                <w:sz w:val="20"/>
                <w:szCs w:val="20"/>
                <w:shd w:fill="282a36" w:val="clear"/>
                <w:rtl w:val="0"/>
              </w:rPr>
              <w:t xml:space="preserve">public</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f1fa8c"/>
                <w:sz w:val="20"/>
                <w:szCs w:val="20"/>
                <w:shd w:fill="282a36" w:val="clear"/>
                <w:rtl w:val="0"/>
              </w:rPr>
              <w:t xml:space="preserve">StdBufferedReader</w:t>
            </w:r>
            <w:r w:rsidDel="00000000" w:rsidR="00000000" w:rsidRPr="00000000">
              <w:rPr>
                <w:rFonts w:ascii="Consolas" w:cs="Consolas" w:eastAsia="Consolas" w:hAnsi="Consolas"/>
                <w:color w:val="f8f8f2"/>
                <w:sz w:val="20"/>
                <w:szCs w:val="20"/>
                <w:shd w:fill="282a36" w:val="clear"/>
                <w:rtl w:val="0"/>
              </w:rPr>
              <w:t xml:space="preserve">(Reader reader) {}</w:t>
              <w:br w:type="textWrapping"/>
              <w:t xml:space="preserve">    </w:t>
            </w:r>
            <w:r w:rsidDel="00000000" w:rsidR="00000000" w:rsidRPr="00000000">
              <w:rPr>
                <w:rFonts w:ascii="Consolas" w:cs="Consolas" w:eastAsia="Consolas" w:hAnsi="Consolas"/>
                <w:color w:val="6272a4"/>
                <w:sz w:val="20"/>
                <w:szCs w:val="20"/>
                <w:shd w:fill="282a36" w:val="clear"/>
                <w:rtl w:val="0"/>
              </w:rPr>
              <w:t xml:space="preserve">// Returns true if there is something to read from the reader.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6272a4"/>
                <w:sz w:val="20"/>
                <w:szCs w:val="20"/>
                <w:shd w:fill="282a36" w:val="clear"/>
                <w:rtl w:val="0"/>
              </w:rPr>
              <w:t xml:space="preserve">    // False if nothing is there</w:t>
            </w:r>
            <w:r w:rsidDel="00000000" w:rsidR="00000000" w:rsidRPr="00000000">
              <w:rPr>
                <w:rFonts w:ascii="Consolas" w:cs="Consolas" w:eastAsia="Consolas" w:hAnsi="Consolas"/>
                <w:color w:val="f8f8f2"/>
                <w:sz w:val="20"/>
                <w:szCs w:val="20"/>
                <w:shd w:fill="282a36" w:val="clear"/>
                <w:rtl w:val="0"/>
              </w:rPr>
              <w:br w:type="textWrapping"/>
              <w:t xml:space="preserve">    </w:t>
            </w:r>
            <w:r w:rsidDel="00000000" w:rsidR="00000000" w:rsidRPr="00000000">
              <w:rPr>
                <w:rFonts w:ascii="Consolas" w:cs="Consolas" w:eastAsia="Consolas" w:hAnsi="Consolas"/>
                <w:b w:val="1"/>
                <w:color w:val="ff79c6"/>
                <w:sz w:val="20"/>
                <w:szCs w:val="20"/>
                <w:shd w:fill="282a36" w:val="clear"/>
                <w:rtl w:val="0"/>
              </w:rPr>
              <w:t xml:space="preserve">public</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ff79c6"/>
                <w:sz w:val="20"/>
                <w:szCs w:val="20"/>
                <w:shd w:fill="282a36" w:val="clear"/>
                <w:rtl w:val="0"/>
              </w:rPr>
              <w:t xml:space="preserve">boolean</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f1fa8c"/>
                <w:sz w:val="20"/>
                <w:szCs w:val="20"/>
                <w:shd w:fill="282a36" w:val="clear"/>
                <w:rtl w:val="0"/>
              </w:rPr>
              <w:t xml:space="preserve">hasNext</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ff79c6"/>
                <w:sz w:val="20"/>
                <w:szCs w:val="20"/>
                <w:shd w:fill="282a36" w:val="clear"/>
                <w:rtl w:val="0"/>
              </w:rPr>
              <w:t xml:space="preserve">throws</w:t>
            </w:r>
            <w:r w:rsidDel="00000000" w:rsidR="00000000" w:rsidRPr="00000000">
              <w:rPr>
                <w:rFonts w:ascii="Consolas" w:cs="Consolas" w:eastAsia="Consolas" w:hAnsi="Consolas"/>
                <w:color w:val="f8f8f2"/>
                <w:sz w:val="20"/>
                <w:szCs w:val="20"/>
                <w:shd w:fill="282a36" w:val="clear"/>
                <w:rtl w:val="0"/>
              </w:rPr>
              <w:t xml:space="preserve"> IOException {}</w:t>
              <w:br w:type="textWrapping"/>
              <w:t xml:space="preserve">    </w:t>
            </w:r>
            <w:r w:rsidDel="00000000" w:rsidR="00000000" w:rsidRPr="00000000">
              <w:rPr>
                <w:rFonts w:ascii="Consolas" w:cs="Consolas" w:eastAsia="Consolas" w:hAnsi="Consolas"/>
                <w:color w:val="6272a4"/>
                <w:sz w:val="20"/>
                <w:szCs w:val="20"/>
                <w:shd w:fill="282a36" w:val="clear"/>
                <w:rtl w:val="0"/>
              </w:rPr>
              <w:t xml:space="preserve">// Returns a line (everything till the next line)</w:t>
            </w:r>
            <w:r w:rsidDel="00000000" w:rsidR="00000000" w:rsidRPr="00000000">
              <w:rPr>
                <w:rFonts w:ascii="Consolas" w:cs="Consolas" w:eastAsia="Consolas" w:hAnsi="Consolas"/>
                <w:color w:val="f8f8f2"/>
                <w:sz w:val="20"/>
                <w:szCs w:val="20"/>
                <w:shd w:fill="282a36" w:val="clear"/>
                <w:rtl w:val="0"/>
              </w:rPr>
              <w:br w:type="textWrapping"/>
              <w:t xml:space="preserve">    </w:t>
            </w:r>
            <w:r w:rsidDel="00000000" w:rsidR="00000000" w:rsidRPr="00000000">
              <w:rPr>
                <w:rFonts w:ascii="Consolas" w:cs="Consolas" w:eastAsia="Consolas" w:hAnsi="Consolas"/>
                <w:b w:val="1"/>
                <w:color w:val="8be9fd"/>
                <w:sz w:val="20"/>
                <w:szCs w:val="20"/>
                <w:shd w:fill="282a36" w:val="clear"/>
                <w:rtl w:val="0"/>
              </w:rPr>
              <w:t xml:space="preserve">public</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8be9fd"/>
                <w:sz w:val="20"/>
                <w:szCs w:val="20"/>
                <w:shd w:fill="282a36" w:val="clear"/>
                <w:rtl w:val="0"/>
              </w:rPr>
              <w:t xml:space="preserve">char</w:t>
            </w:r>
            <w:r w:rsidDel="00000000" w:rsidR="00000000" w:rsidRPr="00000000">
              <w:rPr>
                <w:rFonts w:ascii="Consolas" w:cs="Consolas" w:eastAsia="Consolas" w:hAnsi="Consolas"/>
                <w:color w:val="f8f8f2"/>
                <w:sz w:val="20"/>
                <w:szCs w:val="20"/>
                <w:shd w:fill="282a36" w:val="clear"/>
                <w:rtl w:val="0"/>
              </w:rPr>
              <w:t xml:space="preserve">[] readLine() </w:t>
            </w:r>
            <w:r w:rsidDel="00000000" w:rsidR="00000000" w:rsidRPr="00000000">
              <w:rPr>
                <w:rFonts w:ascii="Consolas" w:cs="Consolas" w:eastAsia="Consolas" w:hAnsi="Consolas"/>
                <w:b w:val="1"/>
                <w:color w:val="8be9fd"/>
                <w:sz w:val="20"/>
                <w:szCs w:val="20"/>
                <w:shd w:fill="282a36" w:val="clear"/>
                <w:rtl w:val="0"/>
              </w:rPr>
              <w:t xml:space="preserve">throws</w:t>
            </w:r>
            <w:r w:rsidDel="00000000" w:rsidR="00000000" w:rsidRPr="00000000">
              <w:rPr>
                <w:rFonts w:ascii="Consolas" w:cs="Consolas" w:eastAsia="Consolas" w:hAnsi="Consolas"/>
                <w:color w:val="f8f8f2"/>
                <w:sz w:val="20"/>
                <w:szCs w:val="20"/>
                <w:shd w:fill="282a36" w:val="clear"/>
                <w:rtl w:val="0"/>
              </w:rPr>
              <w:t xml:space="preserve"> IOException {}</w:t>
              <w:br w:type="textWrapping"/>
              <w:t xml:space="preserve">    </w:t>
            </w:r>
            <w:r w:rsidDel="00000000" w:rsidR="00000000" w:rsidRPr="00000000">
              <w:rPr>
                <w:rFonts w:ascii="Consolas" w:cs="Consolas" w:eastAsia="Consolas" w:hAnsi="Consolas"/>
                <w:color w:val="6272a4"/>
                <w:sz w:val="20"/>
                <w:szCs w:val="20"/>
                <w:shd w:fill="282a36" w:val="clear"/>
                <w:rtl w:val="0"/>
              </w:rPr>
              <w:t xml:space="preserve">// Closing</w:t>
            </w:r>
            <w:r w:rsidDel="00000000" w:rsidR="00000000" w:rsidRPr="00000000">
              <w:rPr>
                <w:rFonts w:ascii="Consolas" w:cs="Consolas" w:eastAsia="Consolas" w:hAnsi="Consolas"/>
                <w:color w:val="f8f8f2"/>
                <w:sz w:val="20"/>
                <w:szCs w:val="20"/>
                <w:shd w:fill="282a36" w:val="clear"/>
                <w:rtl w:val="0"/>
              </w:rPr>
              <w:br w:type="textWrapping"/>
              <w:t xml:space="preserve">    </w:t>
            </w:r>
            <w:r w:rsidDel="00000000" w:rsidR="00000000" w:rsidRPr="00000000">
              <w:rPr>
                <w:rFonts w:ascii="Consolas" w:cs="Consolas" w:eastAsia="Consolas" w:hAnsi="Consolas"/>
                <w:b w:val="1"/>
                <w:color w:val="ff79c6"/>
                <w:sz w:val="20"/>
                <w:szCs w:val="20"/>
                <w:shd w:fill="282a36" w:val="clear"/>
                <w:rtl w:val="0"/>
              </w:rPr>
              <w:t xml:space="preserve">public</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ff79c6"/>
                <w:sz w:val="20"/>
                <w:szCs w:val="20"/>
                <w:shd w:fill="282a36" w:val="clear"/>
                <w:rtl w:val="0"/>
              </w:rPr>
              <w:t xml:space="preserve">void</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f1fa8c"/>
                <w:sz w:val="20"/>
                <w:szCs w:val="20"/>
                <w:shd w:fill="282a36" w:val="clear"/>
                <w:rtl w:val="0"/>
              </w:rPr>
              <w:t xml:space="preserve">close</w:t>
            </w:r>
            <w:r w:rsidDel="00000000" w:rsidR="00000000" w:rsidRPr="00000000">
              <w:rPr>
                <w:rFonts w:ascii="Consolas" w:cs="Consolas" w:eastAsia="Consolas" w:hAnsi="Consolas"/>
                <w:color w:val="f8f8f2"/>
                <w:sz w:val="20"/>
                <w:szCs w:val="20"/>
                <w:shd w:fill="282a36" w:val="clear"/>
                <w:rtl w:val="0"/>
              </w:rPr>
              <w:t xml:space="preserve">() </w:t>
            </w:r>
            <w:r w:rsidDel="00000000" w:rsidR="00000000" w:rsidRPr="00000000">
              <w:rPr>
                <w:rFonts w:ascii="Consolas" w:cs="Consolas" w:eastAsia="Consolas" w:hAnsi="Consolas"/>
                <w:b w:val="1"/>
                <w:color w:val="ff79c6"/>
                <w:sz w:val="20"/>
                <w:szCs w:val="20"/>
                <w:shd w:fill="282a36" w:val="clear"/>
                <w:rtl w:val="0"/>
              </w:rPr>
              <w:t xml:space="preserve">throws</w:t>
            </w:r>
            <w:r w:rsidDel="00000000" w:rsidR="00000000" w:rsidRPr="00000000">
              <w:rPr>
                <w:rFonts w:ascii="Consolas" w:cs="Consolas" w:eastAsia="Consolas" w:hAnsi="Consolas"/>
                <w:color w:val="f8f8f2"/>
                <w:sz w:val="20"/>
                <w:szCs w:val="20"/>
                <w:shd w:fill="282a36" w:val="clear"/>
                <w:rtl w:val="0"/>
              </w:rPr>
              <w:t xml:space="preserve"> IOException {}</w:t>
              <w:br w:type="textWrapping"/>
              <w:t xml:space="preserve">}</w:t>
            </w:r>
          </w:p>
        </w:tc>
      </w:tr>
    </w:tbl>
    <w:p w:rsidR="00000000" w:rsidDel="00000000" w:rsidP="00000000" w:rsidRDefault="00000000" w:rsidRPr="00000000" w14:paraId="0000003F">
      <w:pPr>
        <w:jc w:val="both"/>
        <w:rPr>
          <w:color w:val="434343"/>
        </w:rPr>
      </w:pPr>
      <w:r w:rsidDel="00000000" w:rsidR="00000000" w:rsidRPr="00000000">
        <w:rPr>
          <w:color w:val="434343"/>
          <w:rtl w:val="0"/>
        </w:rPr>
        <w:t xml:space="preserve">Учтите, что код должен корректно работать с разным bufferSize. Подумайте над разными bufferSize - 1, 9999, 100000000. Все еще работает или нет?  Почему? </w:t>
      </w:r>
    </w:p>
    <w:p w:rsidR="00000000" w:rsidDel="00000000" w:rsidP="00000000" w:rsidRDefault="00000000" w:rsidRPr="00000000" w14:paraId="00000040">
      <w:pPr>
        <w:jc w:val="both"/>
        <w:rPr>
          <w:color w:val="434343"/>
        </w:rPr>
      </w:pPr>
      <w:r w:rsidDel="00000000" w:rsidR="00000000" w:rsidRPr="00000000">
        <w:rPr>
          <w:color w:val="434343"/>
          <w:rtl w:val="0"/>
        </w:rPr>
        <w:t xml:space="preserve">Также обратите внимание на:</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before="0" w:line="300" w:lineRule="auto"/>
        <w:ind w:left="720" w:hanging="360"/>
        <w:jc w:val="both"/>
        <w:rPr>
          <w:color w:val="434343"/>
        </w:rPr>
      </w:pPr>
      <w:r w:rsidDel="00000000" w:rsidR="00000000" w:rsidRPr="00000000">
        <w:rPr>
          <w:color w:val="434343"/>
          <w:rtl w:val="0"/>
        </w:rPr>
        <w:t xml:space="preserve">имя пакета</w:t>
        <w:tab/>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hanging="360"/>
        <w:jc w:val="both"/>
        <w:rPr>
          <w:color w:val="434343"/>
        </w:rPr>
      </w:pPr>
      <w:r w:rsidDel="00000000" w:rsidR="00000000" w:rsidRPr="00000000">
        <w:rPr>
          <w:color w:val="434343"/>
          <w:rtl w:val="0"/>
        </w:rPr>
        <w:t xml:space="preserve">наследование от интерфейса </w:t>
      </w:r>
      <w:r w:rsidDel="00000000" w:rsidR="00000000" w:rsidRPr="00000000">
        <w:rPr>
          <w:i w:val="1"/>
          <w:color w:val="434343"/>
          <w:rtl w:val="0"/>
        </w:rPr>
        <w:t xml:space="preserve">Closable</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before="0" w:line="300" w:lineRule="auto"/>
        <w:ind w:left="720" w:hanging="360"/>
        <w:jc w:val="both"/>
        <w:rPr>
          <w:color w:val="434343"/>
        </w:rPr>
      </w:pPr>
      <w:r w:rsidDel="00000000" w:rsidR="00000000" w:rsidRPr="00000000">
        <w:rPr>
          <w:color w:val="434343"/>
          <w:rtl w:val="0"/>
        </w:rPr>
        <w:t xml:space="preserve">импорты, так как </w:t>
      </w:r>
      <w:r w:rsidDel="00000000" w:rsidR="00000000" w:rsidRPr="00000000">
        <w:rPr>
          <w:b w:val="1"/>
          <w:color w:val="434343"/>
          <w:u w:val="single"/>
          <w:rtl w:val="0"/>
        </w:rPr>
        <w:t xml:space="preserve">ничего другого использовать нельзя</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480" w:line="300" w:lineRule="auto"/>
        <w:jc w:val="both"/>
        <w:rPr>
          <w:color w:val="434343"/>
        </w:rPr>
      </w:pPr>
      <w:r w:rsidDel="00000000" w:rsidR="00000000" w:rsidRPr="00000000">
        <w:rPr>
          <w:color w:val="434343"/>
          <w:rtl w:val="0"/>
        </w:rPr>
        <w:t xml:space="preserve">На данную задачу дается два полных дня.</w:t>
      </w:r>
      <w:r w:rsidDel="00000000" w:rsidR="00000000" w:rsidRPr="00000000">
        <w:rPr>
          <w:rtl w:val="0"/>
        </w:rPr>
      </w:r>
    </w:p>
    <w:sectPr>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roxima Nova Semibold">
    <w:embedRegular w:fontKey="{00000000-0000-0000-0000-000000000000}" r:id="rId9" w:subsetted="0"/>
    <w:embedBold w:fontKey="{00000000-0000-0000-0000-000000000000}" r:id="rId10" w:subsetted="0"/>
    <w:embedBoldItalic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47626</wp:posOffset>
          </wp:positionV>
          <wp:extent cx="438150" cy="57150"/>
          <wp:effectExtent b="0" l="0" r="0" t="0"/>
          <wp:wrapSquare wrapText="bothSides" distB="114300" distT="114300" distL="114300" distR="114300"/>
          <wp:docPr descr="короткая черта" id="6" name="image8.png"/>
          <a:graphic>
            <a:graphicData uri="http://schemas.openxmlformats.org/drawingml/2006/picture">
              <pic:pic>
                <pic:nvPicPr>
                  <pic:cNvPr descr="короткая черта" id="0" name="image8.png"/>
                  <pic:cNvPicPr preferRelativeResize="0"/>
                </pic:nvPicPr>
                <pic:blipFill>
                  <a:blip r:embed="rId1"/>
                  <a:srcRect b="0" l="0" r="0" t="0"/>
                  <a:stretch>
                    <a:fillRect/>
                  </a:stretch>
                </pic:blipFill>
                <pic:spPr>
                  <a:xfrm>
                    <a:off x="0" y="0"/>
                    <a:ext cx="438150" cy="571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колонтитуле" id="2" name="image6.png"/>
          <a:graphic>
            <a:graphicData uri="http://schemas.openxmlformats.org/drawingml/2006/picture">
              <pic:pic>
                <pic:nvPicPr>
                  <pic:cNvPr descr="колонтитуле" id="0" name="image6.png"/>
                  <pic:cNvPicPr preferRelativeResize="0"/>
                </pic:nvPicPr>
                <pic:blipFill>
                  <a:blip r:embed="rId2"/>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640" w:lineRule="auto"/>
      <w:rPr>
        <w:rFonts w:ascii="Proxima Nova Semibold" w:cs="Proxima Nova Semibold" w:eastAsia="Proxima Nova Semibold" w:hAnsi="Proxima Nova Semibold"/>
        <w:color w:val="01317d"/>
      </w:rPr>
    </w:pPr>
    <w:r w:rsidDel="00000000" w:rsidR="00000000" w:rsidRPr="00000000">
      <w:rPr>
        <w:rFonts w:ascii="Proxima Nova Semibold" w:cs="Proxima Nova Semibold" w:eastAsia="Proxima Nova Semibold" w:hAnsi="Proxima Nova Semibold"/>
        <w:color w:val="01317d"/>
        <w:rtl w:val="0"/>
      </w:rPr>
      <w:t xml:space="preserve">Week 0 Day 0</w:t>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Горизонтальная линия" id="5" name="image6.png"/>
          <a:graphic>
            <a:graphicData uri="http://schemas.openxmlformats.org/drawingml/2006/picture">
              <pic:pic>
                <pic:nvPicPr>
                  <pic:cNvPr descr="Горизонтальная линия" id="0" name="image6.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короткая линия" id="1" name="image4.png"/>
          <a:graphic>
            <a:graphicData uri="http://schemas.openxmlformats.org/drawingml/2006/picture">
              <pic:pic>
                <pic:nvPicPr>
                  <pic:cNvPr descr="короткая линия" id="0" name="image4.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ru"/>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color w:val="1e52a8"/>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en/java/javase/11/docs/api/java.base/java/io/Reader.html" TargetMode="External"/><Relationship Id="rId10" Type="http://schemas.openxmlformats.org/officeDocument/2006/relationships/hyperlink" Target="https://docs.oracle.com/en/java/javase/11/docs/api/java.base/java/io/BufferedReader.html#readLine()" TargetMode="External"/><Relationship Id="rId13" Type="http://schemas.openxmlformats.org/officeDocument/2006/relationships/hyperlink" Target="https://github.com/Kovalevskyi-Academy/Zeus" TargetMode="External"/><Relationship Id="rId12" Type="http://schemas.openxmlformats.org/officeDocument/2006/relationships/hyperlink" Target="https://storage.googleapis.com/zeus-artifacts/per-push-builds/Zeus-2.5.j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source.cloud.google.com/students-git"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ProximaNovaSemibold-boldItalic.ttf"/><Relationship Id="rId10" Type="http://schemas.openxmlformats.org/officeDocument/2006/relationships/font" Target="fonts/ProximaNovaSemibold-bold.ttf"/><Relationship Id="rId9" Type="http://schemas.openxmlformats.org/officeDocument/2006/relationships/font" Target="fonts/ProximaNovaSemibold-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